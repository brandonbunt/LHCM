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356A4" w14:textId="2B538499" w:rsidR="00304307" w:rsidRPr="00F601EA" w:rsidRDefault="00DC2044" w:rsidP="00F601EA">
      <w:p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>Linear Heat Conduction Module Procedure</w:t>
      </w:r>
    </w:p>
    <w:p w14:paraId="6286438C" w14:textId="7871F1A2" w:rsidR="00DC2044" w:rsidRPr="00F601EA" w:rsidRDefault="00DC2044" w:rsidP="00304307">
      <w:pPr>
        <w:ind w:left="360"/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>Objective: Determine the thermal conductivity (k,</w:t>
      </w:r>
      <w:r w:rsidR="00EE550A">
        <w:rPr>
          <w:rFonts w:ascii="Bahnschrift Light" w:hAnsi="Bahnschrift Light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mK</m:t>
            </m:r>
          </m:den>
        </m:f>
      </m:oMath>
      <w:r w:rsidR="00EE550A">
        <w:rPr>
          <w:rFonts w:ascii="Bahnschrift Light" w:eastAsiaTheme="minorEastAsia" w:hAnsi="Bahnschrift Light"/>
        </w:rPr>
        <w:t xml:space="preserve"> </w:t>
      </w:r>
      <w:r w:rsidRPr="00F601EA">
        <w:rPr>
          <w:rFonts w:ascii="Bahnschrift Light" w:hAnsi="Bahnschrift Light"/>
        </w:rPr>
        <w:t xml:space="preserve">) </w:t>
      </w:r>
    </w:p>
    <w:p w14:paraId="180A6D36" w14:textId="4260AC82" w:rsidR="00EE550A" w:rsidRDefault="00EE550A" w:rsidP="00304307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Prepare DAQ</w:t>
      </w:r>
    </w:p>
    <w:p w14:paraId="1080AB2F" w14:textId="7EF5578C" w:rsidR="00EE550A" w:rsidRDefault="00EE550A" w:rsidP="00EE550A">
      <w:pPr>
        <w:pStyle w:val="ListParagraph"/>
        <w:numPr>
          <w:ilvl w:val="1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Connect Arduino microcontroller to the PC (an UNO can be mounted to the bottom of the </w:t>
      </w:r>
      <w:r w:rsidR="0006739B">
        <w:rPr>
          <w:rFonts w:ascii="Bahnschrift Light" w:hAnsi="Bahnschrift Light"/>
        </w:rPr>
        <w:t>project base</w:t>
      </w:r>
    </w:p>
    <w:p w14:paraId="5C489ADF" w14:textId="5DD81848" w:rsidR="00EE550A" w:rsidRDefault="00EE550A" w:rsidP="00EE550A">
      <w:pPr>
        <w:pStyle w:val="ListParagraph"/>
        <w:numPr>
          <w:ilvl w:val="1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Open Serial Studio</w:t>
      </w:r>
      <w:r w:rsidR="0006739B">
        <w:rPr>
          <w:rFonts w:ascii="Bahnschrift Light" w:hAnsi="Bahnschrift Light"/>
        </w:rPr>
        <w:t xml:space="preserve"> (will save data from Arduino as a .csv)</w:t>
      </w:r>
    </w:p>
    <w:p w14:paraId="52D1CBCF" w14:textId="42771248" w:rsidR="00EE550A" w:rsidRDefault="00EE550A" w:rsidP="00EE550A">
      <w:pPr>
        <w:pStyle w:val="ListParagraph"/>
        <w:numPr>
          <w:ilvl w:val="1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Load </w:t>
      </w:r>
      <w:proofErr w:type="spellStart"/>
      <w:r>
        <w:rPr>
          <w:rFonts w:ascii="Bahnschrift Light" w:hAnsi="Bahnschrift Light"/>
        </w:rPr>
        <w:t>LHCM.json</w:t>
      </w:r>
      <w:proofErr w:type="spellEnd"/>
      <w:r>
        <w:rPr>
          <w:rFonts w:ascii="Bahnschrift Light" w:hAnsi="Bahnschrift Light"/>
        </w:rPr>
        <w:t xml:space="preserve"> in Serial Studio</w:t>
      </w:r>
    </w:p>
    <w:p w14:paraId="7AD96045" w14:textId="5AAF3BAC" w:rsidR="00EE550A" w:rsidRDefault="00EE550A" w:rsidP="00EE550A">
      <w:pPr>
        <w:pStyle w:val="ListParagraph"/>
        <w:numPr>
          <w:ilvl w:val="1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Ensure thermocouples are connected to MCP9601 thermocouple amplifiers</w:t>
      </w:r>
    </w:p>
    <w:p w14:paraId="556E27A5" w14:textId="09326C58" w:rsidR="00EE550A" w:rsidRDefault="00EE550A" w:rsidP="00EE550A">
      <w:pPr>
        <w:pStyle w:val="ListParagraph"/>
        <w:numPr>
          <w:ilvl w:val="1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Upload LHCM_v4.ino to the microcontroller</w:t>
      </w:r>
    </w:p>
    <w:p w14:paraId="7C7A2BB2" w14:textId="4462C997" w:rsidR="0006739B" w:rsidRPr="0006739B" w:rsidRDefault="0006739B" w:rsidP="0006739B">
      <w:pPr>
        <w:pStyle w:val="ListParagraph"/>
        <w:numPr>
          <w:ilvl w:val="1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Verify that there are no I2C address conflicts, and that all thermocouples are correctly displaying reasonable room temperatures to the serial monitor</w:t>
      </w:r>
      <w:r>
        <w:rPr>
          <w:rFonts w:ascii="Bahnschrift Light" w:hAnsi="Bahnschrift Light"/>
        </w:rPr>
        <w:br/>
        <w:t>(It is important to verify that the serial monitor within the Arduino IDE is disabled for serial communication between the microcontroller and Serial Studio)</w:t>
      </w:r>
    </w:p>
    <w:p w14:paraId="34BA75DC" w14:textId="1F716FEE" w:rsidR="0006739B" w:rsidRPr="0006739B" w:rsidRDefault="00EE550A" w:rsidP="0006739B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Prepare Ice Bath</w:t>
      </w:r>
    </w:p>
    <w:p w14:paraId="38D93CCB" w14:textId="7FCB48F2" w:rsidR="00304307" w:rsidRPr="00EE550A" w:rsidRDefault="00304307" w:rsidP="00EE550A">
      <w:pPr>
        <w:pStyle w:val="ListParagraph"/>
        <w:numPr>
          <w:ilvl w:val="1"/>
          <w:numId w:val="3"/>
        </w:numPr>
        <w:rPr>
          <w:rFonts w:ascii="Bahnschrift Light" w:hAnsi="Bahnschrift Light"/>
        </w:rPr>
      </w:pPr>
      <w:r w:rsidRPr="00EE550A">
        <w:rPr>
          <w:rFonts w:ascii="Bahnschrift Light" w:hAnsi="Bahnschrift Light"/>
        </w:rPr>
        <w:t xml:space="preserve">Fill </w:t>
      </w:r>
      <w:r w:rsidR="00EE550A" w:rsidRPr="00EE550A">
        <w:rPr>
          <w:rFonts w:ascii="Bahnschrift Light" w:hAnsi="Bahnschrift Light"/>
        </w:rPr>
        <w:t>red picnic cooler</w:t>
      </w:r>
      <w:r w:rsidRPr="00EE550A">
        <w:rPr>
          <w:rFonts w:ascii="Bahnschrift Light" w:hAnsi="Bahnschrift Light"/>
        </w:rPr>
        <w:t xml:space="preserve"> with ice by loading ice in from ice machine in the front of the room</w:t>
      </w:r>
      <w:r w:rsidR="0006739B">
        <w:rPr>
          <w:rFonts w:ascii="Bahnschrift Light" w:hAnsi="Bahnschrift Light"/>
        </w:rPr>
        <w:t xml:space="preserve"> </w:t>
      </w:r>
      <w:r w:rsidR="0006739B">
        <w:rPr>
          <w:rFonts w:ascii="Bahnschrift Light" w:hAnsi="Bahnschrift Light"/>
        </w:rPr>
        <w:br/>
      </w:r>
      <w:r w:rsidR="0006739B" w:rsidRPr="0006739B">
        <w:rPr>
          <w:rFonts w:ascii="Bahnschrift Light" w:hAnsi="Bahnschrift Light"/>
          <w:color w:val="404040" w:themeColor="text1" w:themeTint="BF"/>
        </w:rPr>
        <w:t>(Ice machine is often disabled. A quick fix is to remove the top panel with a screwdriver, turn on the cleaning cycle and turn ice making mode back on)</w:t>
      </w:r>
    </w:p>
    <w:p w14:paraId="5891412F" w14:textId="77777777" w:rsidR="00304307" w:rsidRPr="00F601EA" w:rsidRDefault="00304307" w:rsidP="00304307">
      <w:pPr>
        <w:pStyle w:val="ListParagraph"/>
        <w:numPr>
          <w:ilvl w:val="1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>Make sure there is room to submerge pump</w:t>
      </w:r>
    </w:p>
    <w:p w14:paraId="577E8625" w14:textId="77777777" w:rsidR="00304307" w:rsidRDefault="00304307" w:rsidP="00304307">
      <w:pPr>
        <w:pStyle w:val="ListParagraph"/>
        <w:numPr>
          <w:ilvl w:val="2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>If not, use secondary bucket to remove some ice</w:t>
      </w:r>
    </w:p>
    <w:p w14:paraId="2BED2856" w14:textId="4AD3CFA3" w:rsidR="00E80654" w:rsidRDefault="0006739B" w:rsidP="0006739B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Calibrate Thermocouples</w:t>
      </w:r>
    </w:p>
    <w:p w14:paraId="0FE2ACAB" w14:textId="374B30D7" w:rsidR="0006739B" w:rsidRPr="0006739B" w:rsidRDefault="0006739B" w:rsidP="0006739B">
      <w:pPr>
        <w:pStyle w:val="ListParagraph"/>
        <w:numPr>
          <w:ilvl w:val="1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Place thermocouple in ice bath and ensure thermocouples read 0°C within ±0.5°C and do not fluctuate for more than 5 minutes.</w:t>
      </w:r>
    </w:p>
    <w:p w14:paraId="44313E7D" w14:textId="5F32525B" w:rsidR="00E80654" w:rsidRPr="00F601EA" w:rsidRDefault="0006739B" w:rsidP="00E80654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Test Cooling Loop</w:t>
      </w:r>
    </w:p>
    <w:p w14:paraId="058F066B" w14:textId="77777777" w:rsidR="0006739B" w:rsidRDefault="0006739B" w:rsidP="00FA52ED">
      <w:pPr>
        <w:pStyle w:val="ListParagraph"/>
        <w:numPr>
          <w:ilvl w:val="1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Turn on pump by turning the 30 minute timer on </w:t>
      </w:r>
    </w:p>
    <w:p w14:paraId="7ECD7E12" w14:textId="37F563A4" w:rsidR="0006739B" w:rsidRDefault="0006739B" w:rsidP="0006739B">
      <w:pPr>
        <w:pStyle w:val="ListParagraph"/>
        <w:numPr>
          <w:ilvl w:val="2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Ensure outlet pipe is facing top of picnic cooler</w:t>
      </w:r>
    </w:p>
    <w:p w14:paraId="303713AF" w14:textId="4A892522" w:rsidR="0038479F" w:rsidRPr="00F601EA" w:rsidRDefault="005463A4" w:rsidP="0006739B">
      <w:pPr>
        <w:pStyle w:val="ListParagraph"/>
        <w:numPr>
          <w:ilvl w:val="2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 xml:space="preserve">Make </w:t>
      </w:r>
      <w:r w:rsidR="0038479F" w:rsidRPr="00F601EA">
        <w:rPr>
          <w:rFonts w:ascii="Bahnschrift Light" w:hAnsi="Bahnschrift Light"/>
        </w:rPr>
        <w:t xml:space="preserve">sure </w:t>
      </w:r>
      <w:r w:rsidR="0006739B">
        <w:rPr>
          <w:rFonts w:ascii="Bahnschrift Light" w:hAnsi="Bahnschrift Light"/>
        </w:rPr>
        <w:t>there are no leaks or</w:t>
      </w:r>
      <w:r w:rsidR="0038479F" w:rsidRPr="00F601EA">
        <w:rPr>
          <w:rFonts w:ascii="Bahnschrift Light" w:hAnsi="Bahnschrift Light"/>
        </w:rPr>
        <w:t xml:space="preserve"> spills </w:t>
      </w:r>
      <w:r w:rsidRPr="00F601EA">
        <w:rPr>
          <w:rFonts w:ascii="Bahnschrift Light" w:hAnsi="Bahnschrift Light"/>
        </w:rPr>
        <w:t xml:space="preserve"> </w:t>
      </w:r>
    </w:p>
    <w:p w14:paraId="7D2F1F5E" w14:textId="6AF2067B" w:rsidR="005463A4" w:rsidRPr="00F601EA" w:rsidRDefault="005463A4" w:rsidP="00FA52ED">
      <w:pPr>
        <w:pStyle w:val="ListParagraph"/>
        <w:numPr>
          <w:ilvl w:val="1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 xml:space="preserve">Check </w:t>
      </w:r>
      <w:r w:rsidR="0006739B">
        <w:rPr>
          <w:rFonts w:ascii="Bahnschrift Light" w:hAnsi="Bahnschrift Light"/>
        </w:rPr>
        <w:t xml:space="preserve">inlet and outlet </w:t>
      </w:r>
      <w:r w:rsidRPr="00F601EA">
        <w:rPr>
          <w:rFonts w:ascii="Bahnschrift Light" w:hAnsi="Bahnschrift Light"/>
        </w:rPr>
        <w:t>temps</w:t>
      </w:r>
      <w:r w:rsidR="0038479F" w:rsidRPr="00F601EA">
        <w:rPr>
          <w:rFonts w:ascii="Bahnschrift Light" w:hAnsi="Bahnschrift Light"/>
        </w:rPr>
        <w:t xml:space="preserve"> with handheld thermometer</w:t>
      </w:r>
    </w:p>
    <w:p w14:paraId="13D355C2" w14:textId="634165E6" w:rsidR="005463A4" w:rsidRPr="00F601EA" w:rsidRDefault="0038479F" w:rsidP="005463A4">
      <w:pPr>
        <w:pStyle w:val="ListParagraph"/>
        <w:numPr>
          <w:ilvl w:val="2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>Ice bath temp should not exceed 2</w:t>
      </w:r>
      <w:r w:rsidR="0006739B">
        <w:rPr>
          <w:rFonts w:ascii="Bahnschrift Light" w:hAnsi="Bahnschrift Light"/>
        </w:rPr>
        <w:t>°</w:t>
      </w:r>
      <w:r w:rsidRPr="00F601EA">
        <w:rPr>
          <w:rFonts w:ascii="Bahnschrift Light" w:hAnsi="Bahnschrift Light"/>
        </w:rPr>
        <w:t>C</w:t>
      </w:r>
    </w:p>
    <w:p w14:paraId="2D8DA9A7" w14:textId="18ADEBF2" w:rsidR="005463A4" w:rsidRPr="00F601EA" w:rsidRDefault="0038479F" w:rsidP="005463A4">
      <w:pPr>
        <w:pStyle w:val="ListParagraph"/>
        <w:numPr>
          <w:ilvl w:val="2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 xml:space="preserve">Outlet temp should be as close as possible to ice bath temp. (about </w:t>
      </w:r>
      <w:r w:rsidR="0006739B">
        <w:rPr>
          <w:rFonts w:ascii="Cambria Math" w:eastAsiaTheme="minorHAnsi" w:hAnsi="Cambria Math" w:hint="eastAsia"/>
          <w:lang w:eastAsia="zh-CN"/>
        </w:rPr>
        <w:t>≤</w:t>
      </w:r>
      <w:r w:rsidR="0006739B">
        <w:rPr>
          <w:rFonts w:ascii="Cambria Math" w:eastAsiaTheme="minorHAnsi" w:hAnsi="Cambria Math" w:hint="eastAsia"/>
          <w:lang w:eastAsia="zh-CN"/>
        </w:rPr>
        <w:t xml:space="preserve"> </w:t>
      </w:r>
      <w:r w:rsidRPr="00F601EA">
        <w:rPr>
          <w:rFonts w:ascii="Bahnschrift Light" w:hAnsi="Bahnschrift Light"/>
        </w:rPr>
        <w:t>1</w:t>
      </w:r>
      <w:r w:rsidR="0006739B">
        <w:rPr>
          <w:rFonts w:ascii="Bahnschrift Light" w:hAnsi="Bahnschrift Light"/>
        </w:rPr>
        <w:t>°</w:t>
      </w:r>
      <w:r w:rsidRPr="00F601EA">
        <w:rPr>
          <w:rFonts w:ascii="Bahnschrift Light" w:hAnsi="Bahnschrift Light"/>
        </w:rPr>
        <w:t>C)</w:t>
      </w:r>
    </w:p>
    <w:p w14:paraId="2EB22BA8" w14:textId="77777777" w:rsidR="005463A4" w:rsidRPr="00F601EA" w:rsidRDefault="0038479F" w:rsidP="005463A4">
      <w:pPr>
        <w:pStyle w:val="ListParagraph"/>
        <w:numPr>
          <w:ilvl w:val="1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>Listen to pump, is there enough water in the ice bath?</w:t>
      </w:r>
      <w:r w:rsidR="005463A4" w:rsidRPr="00F601EA">
        <w:rPr>
          <w:rFonts w:ascii="Bahnschrift Light" w:hAnsi="Bahnschrift Light"/>
        </w:rPr>
        <w:t xml:space="preserve"> </w:t>
      </w:r>
    </w:p>
    <w:p w14:paraId="0441AA85" w14:textId="477FA626" w:rsidR="0038479F" w:rsidRPr="00F601EA" w:rsidRDefault="0038479F" w:rsidP="0038479F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 xml:space="preserve">Build the </w:t>
      </w:r>
      <w:r w:rsidR="0006739B">
        <w:rPr>
          <w:rFonts w:ascii="Bahnschrift Light" w:hAnsi="Bahnschrift Light"/>
        </w:rPr>
        <w:t>conduction</w:t>
      </w:r>
      <w:r w:rsidRPr="00F601EA">
        <w:rPr>
          <w:rFonts w:ascii="Bahnschrift Light" w:hAnsi="Bahnschrift Light"/>
        </w:rPr>
        <w:t xml:space="preserve"> tower</w:t>
      </w:r>
    </w:p>
    <w:p w14:paraId="663765AA" w14:textId="77777777" w:rsidR="0038479F" w:rsidRPr="00F601EA" w:rsidRDefault="0038479F" w:rsidP="0038479F">
      <w:pPr>
        <w:pStyle w:val="ListParagraph"/>
        <w:numPr>
          <w:ilvl w:val="1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 xml:space="preserve">Stack from bottom to top modules. </w:t>
      </w:r>
    </w:p>
    <w:p w14:paraId="7644112F" w14:textId="77777777" w:rsidR="0038479F" w:rsidRPr="00F601EA" w:rsidRDefault="0038479F" w:rsidP="0038479F">
      <w:pPr>
        <w:pStyle w:val="ListParagraph"/>
        <w:numPr>
          <w:ilvl w:val="2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 xml:space="preserve">Bottom-most module has holes on the upper side of the module. </w:t>
      </w:r>
    </w:p>
    <w:p w14:paraId="2C541D87" w14:textId="77777777" w:rsidR="00090725" w:rsidRPr="00F601EA" w:rsidRDefault="00090725" w:rsidP="00090725">
      <w:pPr>
        <w:pStyle w:val="ListParagraph"/>
        <w:numPr>
          <w:ilvl w:val="3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 xml:space="preserve">Add thermal paste to top and bottom of sample module/ where needed on other modules. </w:t>
      </w:r>
    </w:p>
    <w:p w14:paraId="31FD9BC9" w14:textId="683123FA" w:rsidR="00090725" w:rsidRPr="00F601EA" w:rsidRDefault="00090725" w:rsidP="00090725">
      <w:pPr>
        <w:pStyle w:val="ListParagraph"/>
        <w:numPr>
          <w:ilvl w:val="3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 xml:space="preserve">Note: it helps to insert thermocouples to sample module before adding thermal paste. </w:t>
      </w:r>
      <w:del w:id="0" w:author="Brandon Bunt" w:date="2024-01-12T01:53:00Z">
        <w:r w:rsidRPr="00F601EA" w:rsidDel="00562D6E">
          <w:rPr>
            <w:rFonts w:ascii="Bahnschrift Light" w:hAnsi="Bahnschrift Light"/>
          </w:rPr>
          <w:delText>(see 4b)</w:delText>
        </w:r>
      </w:del>
    </w:p>
    <w:p w14:paraId="694E3C64" w14:textId="77777777" w:rsidR="0038479F" w:rsidRPr="00F601EA" w:rsidRDefault="0038479F" w:rsidP="006D2B27">
      <w:pPr>
        <w:pStyle w:val="ListParagraph"/>
        <w:numPr>
          <w:ilvl w:val="2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 xml:space="preserve">Sample module.  </w:t>
      </w:r>
    </w:p>
    <w:p w14:paraId="796FC861" w14:textId="77777777" w:rsidR="006D2B27" w:rsidRPr="00F601EA" w:rsidRDefault="006D2B27" w:rsidP="006D2B27">
      <w:pPr>
        <w:pStyle w:val="ListParagraph"/>
        <w:numPr>
          <w:ilvl w:val="2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 xml:space="preserve">Above sample module has holes on the bottom side of module. </w:t>
      </w:r>
    </w:p>
    <w:p w14:paraId="50671B56" w14:textId="77777777" w:rsidR="006D2B27" w:rsidRPr="00F601EA" w:rsidRDefault="006D2B27" w:rsidP="006D2B27">
      <w:pPr>
        <w:pStyle w:val="ListParagraph"/>
        <w:numPr>
          <w:ilvl w:val="2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 xml:space="preserve">Heater module </w:t>
      </w:r>
    </w:p>
    <w:p w14:paraId="1E9093E0" w14:textId="77777777" w:rsidR="006D2B27" w:rsidRPr="00F601EA" w:rsidRDefault="006D2B27" w:rsidP="006D2B27">
      <w:pPr>
        <w:pStyle w:val="ListParagraph"/>
        <w:numPr>
          <w:ilvl w:val="1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>Add thermocouples (currently, the chips are oriented horizontally on desk)</w:t>
      </w:r>
    </w:p>
    <w:p w14:paraId="2B85C5DA" w14:textId="36D8A6BC" w:rsidR="00090725" w:rsidRPr="00F601EA" w:rsidRDefault="006D2B27" w:rsidP="006D2B27">
      <w:pPr>
        <w:pStyle w:val="ListParagraph"/>
        <w:numPr>
          <w:ilvl w:val="2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lastRenderedPageBreak/>
        <w:t xml:space="preserve">The </w:t>
      </w:r>
      <w:r w:rsidRPr="008D7DF9">
        <w:rPr>
          <w:rFonts w:ascii="Bahnschrift Light" w:hAnsi="Bahnschrift Light"/>
          <w:highlight w:val="yellow"/>
        </w:rPr>
        <w:t>rightmost chip</w:t>
      </w:r>
      <w:sdt>
        <w:sdtPr>
          <w:rPr>
            <w:rFonts w:ascii="Bahnschrift Light" w:hAnsi="Bahnschrift Light"/>
            <w:highlight w:val="yellow"/>
          </w:rPr>
          <w:id w:val="1122418294"/>
          <w:citation/>
        </w:sdtPr>
        <w:sdtContent>
          <w:r w:rsidR="00562D6E">
            <w:rPr>
              <w:rFonts w:ascii="Bahnschrift Light" w:hAnsi="Bahnschrift Light"/>
              <w:highlight w:val="yellow"/>
            </w:rPr>
            <w:fldChar w:fldCharType="begin"/>
          </w:r>
          <w:r w:rsidR="00562D6E">
            <w:rPr>
              <w:rFonts w:ascii="Times New Roman" w:hAnsi="Times New Roman"/>
              <w:highlight w:val="yellow"/>
            </w:rPr>
            <w:instrText xml:space="preserve"> CITATION AlQ23 \l 1033 </w:instrText>
          </w:r>
          <w:r w:rsidR="00562D6E">
            <w:rPr>
              <w:rFonts w:ascii="Bahnschrift Light" w:hAnsi="Bahnschrift Light"/>
              <w:highlight w:val="yellow"/>
            </w:rPr>
            <w:fldChar w:fldCharType="separate"/>
          </w:r>
          <w:r w:rsidR="00562D6E">
            <w:rPr>
              <w:rFonts w:ascii="Times New Roman" w:hAnsi="Times New Roman"/>
              <w:noProof/>
              <w:highlight w:val="yellow"/>
            </w:rPr>
            <w:t xml:space="preserve"> </w:t>
          </w:r>
          <w:r w:rsidR="00562D6E" w:rsidRPr="00562D6E">
            <w:rPr>
              <w:rFonts w:ascii="Times New Roman" w:hAnsi="Times New Roman"/>
              <w:noProof/>
              <w:highlight w:val="yellow"/>
            </w:rPr>
            <w:t>[1]</w:t>
          </w:r>
          <w:r w:rsidR="00562D6E">
            <w:rPr>
              <w:rFonts w:ascii="Bahnschrift Light" w:hAnsi="Bahnschrift Light"/>
              <w:highlight w:val="yellow"/>
            </w:rPr>
            <w:fldChar w:fldCharType="end"/>
          </w:r>
        </w:sdtContent>
      </w:sdt>
      <w:r w:rsidRPr="00F601EA">
        <w:rPr>
          <w:rFonts w:ascii="Bahnschrift Light" w:hAnsi="Bahnschrift Light"/>
        </w:rPr>
        <w:t xml:space="preserve"> corresponds to </w:t>
      </w:r>
      <w:r w:rsidR="00090725" w:rsidRPr="00F601EA">
        <w:rPr>
          <w:rFonts w:ascii="Bahnschrift Light" w:hAnsi="Bahnschrift Light"/>
        </w:rPr>
        <w:t>the uppermost hole on the tower.</w:t>
      </w:r>
    </w:p>
    <w:p w14:paraId="46040EFE" w14:textId="77777777" w:rsidR="006D2B27" w:rsidRPr="00F601EA" w:rsidRDefault="00090725" w:rsidP="00090725">
      <w:pPr>
        <w:pStyle w:val="ListParagraph"/>
        <w:numPr>
          <w:ilvl w:val="2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>As the thermocouples descend on the tower, they correlate to the chips from right to left.</w:t>
      </w:r>
      <w:r w:rsidR="006D2B27" w:rsidRPr="00F601EA">
        <w:rPr>
          <w:rFonts w:ascii="Bahnschrift Light" w:hAnsi="Bahnschrift Light"/>
        </w:rPr>
        <w:t xml:space="preserve"> </w:t>
      </w:r>
    </w:p>
    <w:p w14:paraId="24BFF51A" w14:textId="77777777" w:rsidR="00090725" w:rsidRPr="00F601EA" w:rsidRDefault="00090725" w:rsidP="00090725">
      <w:pPr>
        <w:pStyle w:val="ListParagraph"/>
        <w:numPr>
          <w:ilvl w:val="1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>Check if the heater is inserted to the tower. If not, insert it to the top module.</w:t>
      </w:r>
    </w:p>
    <w:p w14:paraId="732A9D37" w14:textId="040B3669" w:rsidR="00090725" w:rsidRPr="00F601EA" w:rsidRDefault="00090725" w:rsidP="00090725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 xml:space="preserve">Turn on </w:t>
      </w:r>
      <w:proofErr w:type="spellStart"/>
      <w:r w:rsidR="00562D6E">
        <w:rPr>
          <w:rFonts w:ascii="Bahnschrift Light" w:hAnsi="Bahnschrift Light"/>
        </w:rPr>
        <w:t>Extech</w:t>
      </w:r>
      <w:proofErr w:type="spellEnd"/>
      <w:r w:rsidR="00562D6E">
        <w:rPr>
          <w:rFonts w:ascii="Bahnschrift Light" w:hAnsi="Bahnschrift Light"/>
        </w:rPr>
        <w:t xml:space="preserve"> PID Controller</w:t>
      </w:r>
      <w:r w:rsidRPr="00F601EA">
        <w:rPr>
          <w:rFonts w:ascii="Bahnschrift Light" w:hAnsi="Bahnschrift Light"/>
        </w:rPr>
        <w:t xml:space="preserve"> </w:t>
      </w:r>
    </w:p>
    <w:p w14:paraId="44DE3EB7" w14:textId="6109194F" w:rsidR="00090725" w:rsidRPr="00F601EA" w:rsidRDefault="00090725" w:rsidP="00090725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 xml:space="preserve">Make sure the </w:t>
      </w:r>
      <w:r w:rsidR="00562D6E">
        <w:rPr>
          <w:rFonts w:ascii="Bahnschrift Light" w:hAnsi="Bahnschrift Light"/>
        </w:rPr>
        <w:t>microcontroller</w:t>
      </w:r>
      <w:r w:rsidRPr="00F601EA">
        <w:rPr>
          <w:rFonts w:ascii="Bahnschrift Light" w:hAnsi="Bahnschrift Light"/>
        </w:rPr>
        <w:t xml:space="preserve"> is connected to the computer and </w:t>
      </w:r>
      <w:r w:rsidR="00562D6E">
        <w:rPr>
          <w:rFonts w:ascii="Bahnschrift Light" w:hAnsi="Bahnschrift Light"/>
        </w:rPr>
        <w:t>S</w:t>
      </w:r>
      <w:r w:rsidRPr="00F601EA">
        <w:rPr>
          <w:rFonts w:ascii="Bahnschrift Light" w:hAnsi="Bahnschrift Light"/>
        </w:rPr>
        <w:t xml:space="preserve">erial </w:t>
      </w:r>
      <w:r w:rsidR="00562D6E">
        <w:rPr>
          <w:rFonts w:ascii="Bahnschrift Light" w:hAnsi="Bahnschrift Light"/>
        </w:rPr>
        <w:t>S</w:t>
      </w:r>
      <w:r w:rsidRPr="00F601EA">
        <w:rPr>
          <w:rFonts w:ascii="Bahnschrift Light" w:hAnsi="Bahnschrift Light"/>
        </w:rPr>
        <w:t>tudio is running</w:t>
      </w:r>
    </w:p>
    <w:p w14:paraId="1D18D683" w14:textId="48B386B4" w:rsidR="00090725" w:rsidRPr="00F601EA" w:rsidRDefault="00090725" w:rsidP="00090725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 xml:space="preserve">Turn on </w:t>
      </w:r>
      <w:r w:rsidR="00562D6E">
        <w:rPr>
          <w:rFonts w:ascii="Bahnschrift Light" w:hAnsi="Bahnschrift Light"/>
        </w:rPr>
        <w:t xml:space="preserve">insertion </w:t>
      </w:r>
      <w:r w:rsidRPr="00F601EA">
        <w:rPr>
          <w:rFonts w:ascii="Bahnschrift Light" w:hAnsi="Bahnschrift Light"/>
        </w:rPr>
        <w:t>heater</w:t>
      </w:r>
      <w:r w:rsidR="00562D6E">
        <w:rPr>
          <w:rFonts w:ascii="Bahnschrift Light" w:hAnsi="Bahnschrift Light"/>
        </w:rPr>
        <w:t xml:space="preserve"> </w:t>
      </w:r>
      <w:r w:rsidR="002A43F1">
        <w:rPr>
          <w:rFonts w:ascii="Bahnschrift Light" w:hAnsi="Bahnschrift Light"/>
        </w:rPr>
        <w:t>using the switch on the variac</w:t>
      </w:r>
    </w:p>
    <w:p w14:paraId="5CEA25DF" w14:textId="77777777" w:rsidR="00090725" w:rsidRPr="00F601EA" w:rsidRDefault="00090725" w:rsidP="00090725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>During experiment</w:t>
      </w:r>
    </w:p>
    <w:p w14:paraId="1DBBC464" w14:textId="22D697D8" w:rsidR="00090725" w:rsidRPr="00F601EA" w:rsidRDefault="00090725" w:rsidP="00090725">
      <w:pPr>
        <w:pStyle w:val="ListParagraph"/>
        <w:numPr>
          <w:ilvl w:val="1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 xml:space="preserve">Periodically check and note the </w:t>
      </w:r>
      <w:r w:rsidR="00562D6E">
        <w:rPr>
          <w:rFonts w:ascii="Bahnschrift Light" w:hAnsi="Bahnschrift Light"/>
        </w:rPr>
        <w:t xml:space="preserve">input </w:t>
      </w:r>
      <w:r w:rsidRPr="00F601EA">
        <w:rPr>
          <w:rFonts w:ascii="Bahnschrift Light" w:hAnsi="Bahnschrift Light"/>
        </w:rPr>
        <w:t>power</w:t>
      </w:r>
      <w:r w:rsidR="00562D6E">
        <w:rPr>
          <w:rFonts w:ascii="Bahnschrift Light" w:hAnsi="Bahnschrift Light"/>
        </w:rPr>
        <w:t xml:space="preserve"> on the watt-meter</w:t>
      </w:r>
      <w:r w:rsidRPr="00F601EA">
        <w:rPr>
          <w:rFonts w:ascii="Bahnschrift Light" w:hAnsi="Bahnschrift Light"/>
        </w:rPr>
        <w:t xml:space="preserve">, ice bath temperature, outlet temperature, and thermocouple temps.   </w:t>
      </w:r>
    </w:p>
    <w:p w14:paraId="2D6C3A82" w14:textId="683794BF" w:rsidR="00F601EA" w:rsidRPr="00562D6E" w:rsidRDefault="00090725" w:rsidP="00562D6E">
      <w:pPr>
        <w:pStyle w:val="ListParagraph"/>
        <w:numPr>
          <w:ilvl w:val="1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 xml:space="preserve">Periodically check to make sure the </w:t>
      </w:r>
      <w:r w:rsidR="00562D6E">
        <w:rPr>
          <w:rFonts w:ascii="Bahnschrift Light" w:hAnsi="Bahnschrift Light"/>
        </w:rPr>
        <w:t xml:space="preserve"> 30 min </w:t>
      </w:r>
      <w:r w:rsidRPr="00F601EA">
        <w:rPr>
          <w:rFonts w:ascii="Bahnschrift Light" w:hAnsi="Bahnschrift Light"/>
        </w:rPr>
        <w:t xml:space="preserve">pump </w:t>
      </w:r>
      <w:r w:rsidR="00562D6E">
        <w:rPr>
          <w:rFonts w:ascii="Bahnschrift Light" w:hAnsi="Bahnschrift Light"/>
        </w:rPr>
        <w:t>timer has not stopped the sump pump</w:t>
      </w:r>
      <w:r w:rsidRPr="00F601EA">
        <w:rPr>
          <w:rFonts w:ascii="Bahnschrift Light" w:hAnsi="Bahnschrift Light"/>
        </w:rPr>
        <w:t>.</w:t>
      </w:r>
    </w:p>
    <w:sectPr w:rsidR="00F601EA" w:rsidRPr="00562D6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0F7D6" w14:textId="77777777" w:rsidR="0098038C" w:rsidRDefault="0098038C" w:rsidP="00F601EA">
      <w:pPr>
        <w:spacing w:after="0" w:line="240" w:lineRule="auto"/>
      </w:pPr>
      <w:r>
        <w:separator/>
      </w:r>
    </w:p>
  </w:endnote>
  <w:endnote w:type="continuationSeparator" w:id="0">
    <w:p w14:paraId="0985B817" w14:textId="77777777" w:rsidR="0098038C" w:rsidRDefault="0098038C" w:rsidP="00F6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AB67D" w14:textId="77777777" w:rsidR="0098038C" w:rsidRDefault="0098038C" w:rsidP="00F601EA">
      <w:pPr>
        <w:spacing w:after="0" w:line="240" w:lineRule="auto"/>
      </w:pPr>
      <w:r>
        <w:separator/>
      </w:r>
    </w:p>
  </w:footnote>
  <w:footnote w:type="continuationSeparator" w:id="0">
    <w:p w14:paraId="08C11E14" w14:textId="77777777" w:rsidR="0098038C" w:rsidRDefault="0098038C" w:rsidP="00F60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314EC" w14:textId="7F1C161F" w:rsidR="00F601EA" w:rsidRPr="00F601EA" w:rsidRDefault="00F601EA" w:rsidP="00F601EA">
    <w:pPr>
      <w:pStyle w:val="Header"/>
      <w:jc w:val="right"/>
      <w:rPr>
        <w:rFonts w:asciiTheme="majorEastAsia" w:eastAsiaTheme="majorEastAsia" w:hAnsiTheme="majorEastAsia"/>
      </w:rPr>
    </w:pPr>
    <w:r w:rsidRPr="00F601EA">
      <w:rPr>
        <w:rFonts w:asciiTheme="majorEastAsia" w:eastAsiaTheme="majorEastAsia" w:hAnsiTheme="majorEastAsia"/>
      </w:rPr>
      <w:fldChar w:fldCharType="begin"/>
    </w:r>
    <w:r w:rsidRPr="00F601EA">
      <w:rPr>
        <w:rFonts w:asciiTheme="majorEastAsia" w:eastAsiaTheme="majorEastAsia" w:hAnsiTheme="majorEastAsia"/>
      </w:rPr>
      <w:instrText xml:space="preserve"> DATE \@ "dddd, MMMM d, yyyy" </w:instrText>
    </w:r>
    <w:r w:rsidRPr="00F601EA">
      <w:rPr>
        <w:rFonts w:asciiTheme="majorEastAsia" w:eastAsiaTheme="majorEastAsia" w:hAnsiTheme="majorEastAsia"/>
      </w:rPr>
      <w:fldChar w:fldCharType="separate"/>
    </w:r>
    <w:r w:rsidRPr="00F601EA">
      <w:rPr>
        <w:rFonts w:asciiTheme="majorEastAsia" w:eastAsiaTheme="majorEastAsia" w:hAnsiTheme="majorEastAsia"/>
        <w:noProof/>
      </w:rPr>
      <w:t>Thursday, January 11, 2024</w:t>
    </w:r>
    <w:r w:rsidRPr="00F601EA">
      <w:rPr>
        <w:rFonts w:asciiTheme="majorEastAsia" w:eastAsiaTheme="majorEastAsia" w:hAnsiTheme="majorEastAsi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E31FA"/>
    <w:multiLevelType w:val="hybridMultilevel"/>
    <w:tmpl w:val="C846E21E"/>
    <w:lvl w:ilvl="0" w:tplc="87FE931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964D9"/>
    <w:multiLevelType w:val="hybridMultilevel"/>
    <w:tmpl w:val="5FAE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3046B"/>
    <w:multiLevelType w:val="hybridMultilevel"/>
    <w:tmpl w:val="8376E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737DE"/>
    <w:multiLevelType w:val="hybridMultilevel"/>
    <w:tmpl w:val="F4A271E0"/>
    <w:lvl w:ilvl="0" w:tplc="350201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445140">
    <w:abstractNumId w:val="2"/>
  </w:num>
  <w:num w:numId="2" w16cid:durableId="1927374479">
    <w:abstractNumId w:val="0"/>
  </w:num>
  <w:num w:numId="3" w16cid:durableId="1715883218">
    <w:abstractNumId w:val="1"/>
  </w:num>
  <w:num w:numId="4" w16cid:durableId="39690512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andon Bunt">
    <w15:presenceInfo w15:providerId="AD" w15:userId="S::bunt@cooper.edu::732d5d75-2ed8-4f17-894f-1cafc89007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307"/>
    <w:rsid w:val="0006739B"/>
    <w:rsid w:val="00090725"/>
    <w:rsid w:val="0015699E"/>
    <w:rsid w:val="002A43F1"/>
    <w:rsid w:val="00304307"/>
    <w:rsid w:val="0038479F"/>
    <w:rsid w:val="005463A4"/>
    <w:rsid w:val="00562D6E"/>
    <w:rsid w:val="006D2B27"/>
    <w:rsid w:val="008D7DF9"/>
    <w:rsid w:val="0098038C"/>
    <w:rsid w:val="00AD0B3F"/>
    <w:rsid w:val="00B25D17"/>
    <w:rsid w:val="00DC2044"/>
    <w:rsid w:val="00E60988"/>
    <w:rsid w:val="00E80654"/>
    <w:rsid w:val="00EE550A"/>
    <w:rsid w:val="00F6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695E"/>
  <w15:chartTrackingRefBased/>
  <w15:docId w15:val="{7ABAF4BC-B2BC-4403-9DAA-657BEF39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3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1EA"/>
  </w:style>
  <w:style w:type="paragraph" w:styleId="Footer">
    <w:name w:val="footer"/>
    <w:basedOn w:val="Normal"/>
    <w:link w:val="FooterChar"/>
    <w:uiPriority w:val="99"/>
    <w:unhideWhenUsed/>
    <w:rsid w:val="00F6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1EA"/>
  </w:style>
  <w:style w:type="character" w:styleId="PlaceholderText">
    <w:name w:val="Placeholder Text"/>
    <w:basedOn w:val="DefaultParagraphFont"/>
    <w:uiPriority w:val="99"/>
    <w:semiHidden/>
    <w:rsid w:val="00EE550A"/>
    <w:rPr>
      <w:color w:val="666666"/>
    </w:rPr>
  </w:style>
  <w:style w:type="paragraph" w:styleId="Revision">
    <w:name w:val="Revision"/>
    <w:hidden/>
    <w:uiPriority w:val="99"/>
    <w:semiHidden/>
    <w:rsid w:val="00562D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3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AlQ23</b:Tag>
    <b:SourceType>JournalArticle</b:SourceType>
    <b:Guid>{76384D44-2388-7F4A-8DBA-89AA509838A6}</b:Guid>
    <b:Title>Mycelium-Based Thermal Insulation for Domestic Cooling Footprint Reduction: A Review</b:Title>
    <b:Year>2023</b:Year>
    <b:JournalName>Sustainability</b:JournalName>
    <b:Volume>15</b:Volume>
    <b:Issue>13217</b:Issue>
    <b:Author>
      <b:Author>
        <b:NameList>
          <b:Person>
            <b:Last>Al-Qahtani</b:Last>
            <b:First>S</b:First>
          </b:Person>
          <b:Person>
            <b:Last>Koç</b:Last>
            <b:First>M</b:First>
          </b:Person>
          <b:Person>
            <b:Last>Isaifan</b:Last>
            <b:Middle>J</b:Middle>
            <b:First>R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E31E313-E697-3343-80A7-ECCE04317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Sohaib Bhatti</dc:creator>
  <cp:keywords/>
  <dc:description/>
  <cp:lastModifiedBy>Brandon Bunt</cp:lastModifiedBy>
  <cp:revision>4</cp:revision>
  <cp:lastPrinted>2023-11-08T17:44:00Z</cp:lastPrinted>
  <dcterms:created xsi:type="dcterms:W3CDTF">2024-01-12T03:48:00Z</dcterms:created>
  <dcterms:modified xsi:type="dcterms:W3CDTF">2024-01-12T06:55:00Z</dcterms:modified>
</cp:coreProperties>
</file>